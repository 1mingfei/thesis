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1B83E" w14:textId="77777777" w:rsidR="00716AD1" w:rsidRDefault="00716AD1" w:rsidP="00CD5F3D">
      <w:pPr>
        <w:jc w:val="both"/>
        <w:rPr>
          <w:ins w:id="0" w:author="Qi, Liang" w:date="2020-04-24T11:28:00Z"/>
          <w:b/>
          <w:bCs/>
        </w:rPr>
      </w:pPr>
    </w:p>
    <w:p w14:paraId="3899FFB1" w14:textId="77777777" w:rsidR="00716AD1" w:rsidRDefault="00716AD1" w:rsidP="00CD5F3D">
      <w:pPr>
        <w:jc w:val="both"/>
        <w:rPr>
          <w:ins w:id="1" w:author="Qi, Liang" w:date="2020-04-24T11:28:00Z"/>
          <w:b/>
          <w:bCs/>
        </w:rPr>
      </w:pPr>
    </w:p>
    <w:p w14:paraId="2D28EAC4" w14:textId="0785F1CD" w:rsidR="003E2901" w:rsidRPr="00F2674D" w:rsidRDefault="003E2901" w:rsidP="00CD5F3D">
      <w:pPr>
        <w:jc w:val="both"/>
        <w:rPr>
          <w:b/>
          <w:bCs/>
        </w:rPr>
      </w:pPr>
      <w:r w:rsidRPr="00F2674D">
        <w:rPr>
          <w:b/>
          <w:bCs/>
        </w:rPr>
        <w:t>Response letter</w:t>
      </w:r>
      <w:r w:rsidR="00F2674D" w:rsidRPr="00F2674D">
        <w:rPr>
          <w:b/>
          <w:bCs/>
        </w:rPr>
        <w:t>:</w:t>
      </w:r>
    </w:p>
    <w:p w14:paraId="17068ECF" w14:textId="77777777" w:rsidR="003E2901" w:rsidRDefault="003E2901" w:rsidP="00CD5F3D">
      <w:pPr>
        <w:jc w:val="both"/>
      </w:pPr>
    </w:p>
    <w:p w14:paraId="4F263923" w14:textId="7EB5A790" w:rsidR="003E2901" w:rsidRDefault="003E2901" w:rsidP="00CD5F3D">
      <w:pPr>
        <w:jc w:val="both"/>
      </w:pPr>
      <w:r>
        <w:t>Dear Prof. Misra, Prof. Kioupakis, Prof. Gao,</w:t>
      </w:r>
      <w:r w:rsidR="00D02F9D">
        <w:t xml:space="preserve"> and Prof. Qi,</w:t>
      </w:r>
    </w:p>
    <w:p w14:paraId="13A41302" w14:textId="77777777" w:rsidR="003E2901" w:rsidRDefault="003E2901" w:rsidP="00CD5F3D">
      <w:pPr>
        <w:jc w:val="both"/>
      </w:pPr>
    </w:p>
    <w:p w14:paraId="2F0A59D9" w14:textId="094AF1A3" w:rsidR="00CB7530" w:rsidRPr="003E2901" w:rsidRDefault="00C443D2" w:rsidP="00CD5F3D">
      <w:pPr>
        <w:jc w:val="both"/>
      </w:pPr>
      <w:r w:rsidRPr="003E2901">
        <w:t>Thank you for all your comments and suggestions.</w:t>
      </w:r>
      <w:r w:rsidR="003E2901">
        <w:t xml:space="preserve"> They are really helpful. I have made changes to my thesis. </w:t>
      </w:r>
      <w:r w:rsidR="000717B9">
        <w:t xml:space="preserve">Beside </w:t>
      </w:r>
      <w:r w:rsidR="000717B9" w:rsidRPr="000717B9">
        <w:t>typographical and stylistic corrections</w:t>
      </w:r>
      <w:r w:rsidR="000717B9">
        <w:t xml:space="preserve">, the following changes have been made to respond </w:t>
      </w:r>
      <w:r w:rsidR="00147C20">
        <w:t xml:space="preserve">to </w:t>
      </w:r>
      <w:r w:rsidR="000717B9">
        <w:t>your kind comments and suggestions</w:t>
      </w:r>
      <w:r w:rsidR="003E2901">
        <w:t>:</w:t>
      </w:r>
    </w:p>
    <w:p w14:paraId="4AFDCBFF" w14:textId="0587C5BD" w:rsidR="00C443D2" w:rsidRPr="003E2901" w:rsidRDefault="00C443D2" w:rsidP="00CD5F3D">
      <w:pPr>
        <w:jc w:val="both"/>
      </w:pPr>
    </w:p>
    <w:p w14:paraId="44B99DCE" w14:textId="4D4FC7A8" w:rsidR="00C443D2" w:rsidRPr="003E2901" w:rsidRDefault="00BB55C7" w:rsidP="00CD5F3D">
      <w:pPr>
        <w:jc w:val="both"/>
        <w:rPr>
          <w:b/>
          <w:bCs/>
        </w:rPr>
      </w:pPr>
      <w:r w:rsidRPr="003E2901">
        <w:rPr>
          <w:b/>
          <w:bCs/>
        </w:rPr>
        <w:t xml:space="preserve">1. </w:t>
      </w:r>
      <w:r w:rsidR="00C443D2" w:rsidRPr="003E2901">
        <w:rPr>
          <w:b/>
          <w:bCs/>
        </w:rPr>
        <w:t>For Prof. Misra’s comment about “how does anchor sites on ZnO substrates change the interfacial separation energies between Ag/ZnO?” (rephrased):</w:t>
      </w:r>
    </w:p>
    <w:p w14:paraId="2B32AA4A" w14:textId="51BB920D" w:rsidR="00C443D2" w:rsidRPr="003E2901" w:rsidRDefault="00C443D2" w:rsidP="00CD5F3D">
      <w:pPr>
        <w:jc w:val="both"/>
      </w:pPr>
    </w:p>
    <w:p w14:paraId="23DEED44" w14:textId="24437A0D" w:rsidR="00C443D2" w:rsidRPr="003E2901" w:rsidRDefault="00C443D2" w:rsidP="00CD5F3D">
      <w:pPr>
        <w:jc w:val="both"/>
      </w:pPr>
      <w:r w:rsidRPr="003E2901">
        <w:t>Thank you for your comment</w:t>
      </w:r>
      <w:r w:rsidR="00BB55C7" w:rsidRPr="003E2901">
        <w:t xml:space="preserve">! </w:t>
      </w:r>
      <w:r w:rsidR="000B526C" w:rsidRPr="003E2901">
        <w:t xml:space="preserve">We don’t expect a great change </w:t>
      </w:r>
      <w:r w:rsidR="00437D15">
        <w:t>of</w:t>
      </w:r>
      <w:r w:rsidR="00437D15" w:rsidRPr="003E2901">
        <w:t xml:space="preserve"> </w:t>
      </w:r>
      <w:r w:rsidR="000B526C" w:rsidRPr="003E2901">
        <w:t xml:space="preserve">Ag/ZnO interfacial energies globally because the </w:t>
      </w:r>
      <w:r w:rsidR="00437D15">
        <w:t>number</w:t>
      </w:r>
      <w:r w:rsidR="00437D15" w:rsidRPr="003E2901">
        <w:t xml:space="preserve"> </w:t>
      </w:r>
      <w:r w:rsidR="000B526C" w:rsidRPr="003E2901">
        <w:t xml:space="preserve">of anchor sites </w:t>
      </w:r>
      <w:r w:rsidR="00437D15">
        <w:t>is</w:t>
      </w:r>
      <w:r w:rsidR="00437D15" w:rsidRPr="003E2901">
        <w:t xml:space="preserve"> </w:t>
      </w:r>
      <w:r w:rsidR="000B526C" w:rsidRPr="003E2901">
        <w:t>limited</w:t>
      </w:r>
      <w:r w:rsidR="004E7530">
        <w:t>. B</w:t>
      </w:r>
      <w:r w:rsidR="00382EE1">
        <w:t>ut the</w:t>
      </w:r>
      <w:r w:rsidR="000B526C" w:rsidRPr="003E2901">
        <w:t xml:space="preserve"> anchor</w:t>
      </w:r>
      <w:r w:rsidR="00382EE1">
        <w:t xml:space="preserve"> sites</w:t>
      </w:r>
      <w:r w:rsidR="000B526C" w:rsidRPr="003E2901">
        <w:t xml:space="preserve"> might increase </w:t>
      </w:r>
      <w:r w:rsidR="00382EE1">
        <w:t xml:space="preserve">the </w:t>
      </w:r>
      <w:r w:rsidR="00437D15" w:rsidRPr="003E2901">
        <w:t>interfacial</w:t>
      </w:r>
      <w:r w:rsidR="000B526C" w:rsidRPr="003E2901">
        <w:t xml:space="preserve"> </w:t>
      </w:r>
      <w:r w:rsidR="00437D15" w:rsidRPr="003E2901">
        <w:t>energies</w:t>
      </w:r>
      <w:r w:rsidR="00382EE1">
        <w:t xml:space="preserve"> locally</w:t>
      </w:r>
      <w:r w:rsidR="000B526C" w:rsidRPr="003E2901">
        <w:t xml:space="preserve">. </w:t>
      </w:r>
      <w:r w:rsidR="00975CA8">
        <w:t>T</w:t>
      </w:r>
      <w:r w:rsidR="000B526C" w:rsidRPr="003E2901">
        <w:t>he mechanism</w:t>
      </w:r>
      <w:r w:rsidR="00382EE1">
        <w:t>s</w:t>
      </w:r>
      <w:r w:rsidR="000B526C" w:rsidRPr="003E2901">
        <w:t xml:space="preserve"> of anchor sites </w:t>
      </w:r>
      <w:r w:rsidR="00382EE1">
        <w:t>to increase</w:t>
      </w:r>
      <w:r w:rsidR="00382EE1" w:rsidRPr="003E2901">
        <w:t xml:space="preserve"> </w:t>
      </w:r>
      <w:r w:rsidR="000B526C" w:rsidRPr="003E2901">
        <w:t xml:space="preserve">Ag wettability </w:t>
      </w:r>
      <w:r w:rsidR="00382EE1">
        <w:t>are from</w:t>
      </w:r>
      <w:r w:rsidR="00382EE1" w:rsidRPr="003E2901">
        <w:t xml:space="preserve"> </w:t>
      </w:r>
      <w:r w:rsidR="00BB55C7" w:rsidRPr="003E2901">
        <w:t>two</w:t>
      </w:r>
      <w:r w:rsidR="00382EE1">
        <w:t xml:space="preserve"> aspects</w:t>
      </w:r>
      <w:r w:rsidR="00BB55C7" w:rsidRPr="003E2901">
        <w:t xml:space="preserve">: 1) </w:t>
      </w:r>
      <w:r w:rsidR="00511CA4">
        <w:t>the increase of</w:t>
      </w:r>
      <w:r w:rsidR="00511CA4" w:rsidRPr="003E2901">
        <w:t xml:space="preserve"> </w:t>
      </w:r>
      <w:r w:rsidR="00BB55C7" w:rsidRPr="003E2901">
        <w:t>adsorption energies</w:t>
      </w:r>
      <w:r w:rsidR="00382EE1">
        <w:t xml:space="preserve"> of individual Ag atoms</w:t>
      </w:r>
      <w:r w:rsidR="00BB55C7" w:rsidRPr="003E2901">
        <w:t xml:space="preserve"> on ZnO saturated surfaces; 2) </w:t>
      </w:r>
      <w:r w:rsidR="00511CA4">
        <w:t>the increase of</w:t>
      </w:r>
      <w:r w:rsidR="00511CA4" w:rsidRPr="003E2901">
        <w:t xml:space="preserve"> </w:t>
      </w:r>
      <w:r w:rsidR="00BB55C7" w:rsidRPr="003E2901">
        <w:t>Ag surface diffusion barriers. The corresponding changes in</w:t>
      </w:r>
      <w:r w:rsidR="00382EE1">
        <w:t xml:space="preserve"> the</w:t>
      </w:r>
      <w:r w:rsidR="00BB55C7" w:rsidRPr="003E2901">
        <w:t xml:space="preserve"> </w:t>
      </w:r>
      <w:r w:rsidR="00382EE1">
        <w:t>thesis</w:t>
      </w:r>
      <w:r w:rsidR="00382EE1" w:rsidRPr="003E2901">
        <w:t xml:space="preserve"> </w:t>
      </w:r>
      <w:r w:rsidR="00382EE1">
        <w:t>are</w:t>
      </w:r>
      <w:r w:rsidR="00382EE1" w:rsidRPr="003E2901">
        <w:t xml:space="preserve"> </w:t>
      </w:r>
      <w:r w:rsidR="00382EE1">
        <w:t>highlighted</w:t>
      </w:r>
      <w:r w:rsidR="00382EE1" w:rsidRPr="003E2901">
        <w:t xml:space="preserve"> </w:t>
      </w:r>
      <w:r w:rsidR="00BB55C7" w:rsidRPr="003E2901">
        <w:t>on Page 58 highlighted in red color.</w:t>
      </w:r>
    </w:p>
    <w:p w14:paraId="0ED2A960" w14:textId="7AD050EA" w:rsidR="00647CC7" w:rsidRPr="003E2901" w:rsidRDefault="00647CC7" w:rsidP="00CD5F3D">
      <w:pPr>
        <w:jc w:val="both"/>
        <w:rPr>
          <w:b/>
          <w:bCs/>
        </w:rPr>
      </w:pPr>
    </w:p>
    <w:p w14:paraId="59EAD98D" w14:textId="7F83A89A" w:rsidR="008D7902" w:rsidRPr="006E5823" w:rsidRDefault="00BB55C7" w:rsidP="00CD5F3D">
      <w:pPr>
        <w:jc w:val="both"/>
        <w:rPr>
          <w:b/>
          <w:bCs/>
        </w:rPr>
      </w:pPr>
      <w:r w:rsidRPr="003E2901">
        <w:rPr>
          <w:b/>
          <w:bCs/>
        </w:rPr>
        <w:t xml:space="preserve">2. </w:t>
      </w:r>
      <w:r w:rsidR="008D7902" w:rsidRPr="003E2901">
        <w:rPr>
          <w:b/>
          <w:bCs/>
        </w:rPr>
        <w:t>For Prof. Misra’s comment about estimating the effects of different concentration of alloying elements on impeding Mg corrosion rate.</w:t>
      </w:r>
    </w:p>
    <w:p w14:paraId="0DAFAA9E" w14:textId="491ED742" w:rsidR="00BB55C7" w:rsidRPr="003E2901" w:rsidRDefault="008D7902" w:rsidP="00BB0451">
      <w:pPr>
        <w:pStyle w:val="NormalWeb"/>
        <w:jc w:val="both"/>
      </w:pPr>
      <w:r w:rsidRPr="003E2901">
        <w:t>Thank you for your suggestion</w:t>
      </w:r>
      <w:r w:rsidR="00303A4A">
        <w:t>!</w:t>
      </w:r>
      <w:r w:rsidRPr="003E2901">
        <w:t xml:space="preserve"> </w:t>
      </w:r>
      <w:r w:rsidR="00F40FA1">
        <w:t>The</w:t>
      </w:r>
      <w:r w:rsidR="000B2292">
        <w:t xml:space="preserve"> concentration effects of alloying elements</w:t>
      </w:r>
      <w:r w:rsidRPr="003E2901">
        <w:t xml:space="preserve"> </w:t>
      </w:r>
      <w:r w:rsidR="0041626D">
        <w:t xml:space="preserve">can </w:t>
      </w:r>
      <w:r w:rsidRPr="003E2901">
        <w:t xml:space="preserve">be addressed </w:t>
      </w:r>
      <w:r w:rsidR="0041626D">
        <w:t xml:space="preserve">in </w:t>
      </w:r>
      <w:r w:rsidR="000B2292">
        <w:t>three steps. F</w:t>
      </w:r>
      <w:r w:rsidRPr="003E2901">
        <w:t xml:space="preserve">irst, </w:t>
      </w:r>
      <w:r w:rsidR="00361269" w:rsidRPr="003E2901">
        <w:t>the stability of alloying elements when their surface coverage is increased</w:t>
      </w:r>
      <w:r w:rsidR="000B2292">
        <w:t xml:space="preserve"> needs to be investigated based on DFT calculations. S</w:t>
      </w:r>
      <w:r w:rsidR="00361269" w:rsidRPr="003E2901">
        <w:t xml:space="preserve">econd, </w:t>
      </w:r>
      <w:r w:rsidR="000B2292">
        <w:t>the</w:t>
      </w:r>
      <w:r w:rsidR="000B2292" w:rsidRPr="003E2901">
        <w:t xml:space="preserve"> </w:t>
      </w:r>
      <w:r w:rsidRPr="003E2901">
        <w:t>H adsorption energies on</w:t>
      </w:r>
      <w:r w:rsidR="000B2292">
        <w:t xml:space="preserve"> surface</w:t>
      </w:r>
      <w:r w:rsidR="0041626D">
        <w:t>s</w:t>
      </w:r>
      <w:r w:rsidR="000B2292">
        <w:t xml:space="preserve"> with</w:t>
      </w:r>
      <w:r w:rsidRPr="003E2901">
        <w:t xml:space="preserve"> different surface concentration</w:t>
      </w:r>
      <w:r w:rsidR="000B2292">
        <w:t>s</w:t>
      </w:r>
      <w:r w:rsidRPr="003E2901">
        <w:t xml:space="preserve"> of alloy elements</w:t>
      </w:r>
      <w:r w:rsidR="000B2292">
        <w:t xml:space="preserve"> will be calculated.</w:t>
      </w:r>
      <w:r w:rsidRPr="003E2901">
        <w:t xml:space="preserve"> </w:t>
      </w:r>
      <w:r w:rsidR="000B2292">
        <w:t>Third</w:t>
      </w:r>
      <w:r w:rsidRPr="003E2901">
        <w:t xml:space="preserve">, </w:t>
      </w:r>
      <w:r w:rsidR="000B2292">
        <w:t>the e</w:t>
      </w:r>
      <w:r w:rsidR="000B2292" w:rsidRPr="000B2292">
        <w:t xml:space="preserve">xchange </w:t>
      </w:r>
      <w:r w:rsidR="000B2292">
        <w:t>c</w:t>
      </w:r>
      <w:r w:rsidR="000B2292" w:rsidRPr="000B2292">
        <w:t xml:space="preserve">urrent for </w:t>
      </w:r>
      <w:r w:rsidR="000B2292">
        <w:t>h</w:t>
      </w:r>
      <w:r w:rsidR="000B2292" w:rsidRPr="000B2292">
        <w:t xml:space="preserve">ydrogen </w:t>
      </w:r>
      <w:r w:rsidR="000B2292">
        <w:t>e</w:t>
      </w:r>
      <w:r w:rsidR="000B2292" w:rsidRPr="000B2292">
        <w:t>volution</w:t>
      </w:r>
      <w:r w:rsidR="000B2292">
        <w:t xml:space="preserve"> reactions on surface</w:t>
      </w:r>
      <w:r w:rsidR="0041626D">
        <w:t>s</w:t>
      </w:r>
      <w:r w:rsidR="000B2292">
        <w:t xml:space="preserve"> with different concentrations of alloy elements can be estimated based on the </w:t>
      </w:r>
      <w:r w:rsidR="0041626D">
        <w:t>H adsorption energies</w:t>
      </w:r>
      <w:r w:rsidR="00267661">
        <w:t xml:space="preserve"> </w:t>
      </w:r>
      <w:r w:rsidR="0041626D">
        <w:t>and the kinetics model of HER</w:t>
      </w:r>
      <w:r w:rsidR="00CD734E">
        <w:t xml:space="preserve"> </w:t>
      </w:r>
      <w:r w:rsidR="0041626D">
        <w:t>(References:</w:t>
      </w:r>
      <w:r w:rsidR="00CD734E">
        <w:t xml:space="preserve"> [1] </w:t>
      </w:r>
      <w:hyperlink r:id="rId6" w:history="1">
        <w:r w:rsidR="00303A4A" w:rsidRPr="00303A4A">
          <w:rPr>
            <w:rStyle w:val="Hyperlink"/>
            <w:rFonts w:ascii="Helvetica" w:hAnsi="Helvetica"/>
            <w:sz w:val="16"/>
            <w:szCs w:val="16"/>
          </w:rPr>
          <w:t xml:space="preserve">J. Nørskov et al 2005 J. Electrochem. Soc. </w:t>
        </w:r>
        <w:r w:rsidR="00303A4A" w:rsidRPr="00303A4A">
          <w:rPr>
            <w:rStyle w:val="Hyperlink"/>
            <w:rFonts w:ascii="Helvetica" w:hAnsi="Helvetica"/>
            <w:b/>
            <w:bCs/>
            <w:sz w:val="16"/>
            <w:szCs w:val="16"/>
          </w:rPr>
          <w:t xml:space="preserve">152 </w:t>
        </w:r>
        <w:r w:rsidR="00303A4A" w:rsidRPr="00303A4A">
          <w:rPr>
            <w:rStyle w:val="Hyperlink"/>
            <w:rFonts w:ascii="Helvetica" w:hAnsi="Helvetica"/>
            <w:sz w:val="16"/>
            <w:szCs w:val="16"/>
          </w:rPr>
          <w:t>J23</w:t>
        </w:r>
      </w:hyperlink>
      <w:r w:rsidR="00482EDA">
        <w:rPr>
          <w:rFonts w:ascii="Helvetica" w:hAnsi="Helvetica"/>
          <w:sz w:val="16"/>
          <w:szCs w:val="16"/>
        </w:rPr>
        <w:t xml:space="preserve"> </w:t>
      </w:r>
      <w:r w:rsidR="00CD734E" w:rsidRPr="00CD734E">
        <w:rPr>
          <w:rFonts w:eastAsiaTheme="minorEastAsia"/>
        </w:rPr>
        <w:t>and</w:t>
      </w:r>
      <w:r w:rsidR="00CD734E">
        <w:t xml:space="preserve"> [2]</w:t>
      </w:r>
      <w:r w:rsidR="00303A4A">
        <w:t xml:space="preserve"> </w:t>
      </w:r>
      <w:hyperlink r:id="rId7" w:history="1">
        <w:r w:rsidR="00303A4A" w:rsidRPr="00303A4A">
          <w:rPr>
            <w:rStyle w:val="Hyperlink"/>
            <w:rFonts w:ascii="Helvetica" w:hAnsi="Helvetica"/>
            <w:sz w:val="16"/>
            <w:szCs w:val="16"/>
          </w:rPr>
          <w:t>J. Greeley et al Nature materials. 2006 Nov;5(11):909-13</w:t>
        </w:r>
      </w:hyperlink>
      <w:r w:rsidR="0041626D">
        <w:t xml:space="preserve">). </w:t>
      </w:r>
      <w:r w:rsidR="0041626D" w:rsidRPr="003E2901">
        <w:t>The corresponding changes in</w:t>
      </w:r>
      <w:r w:rsidR="0041626D">
        <w:t xml:space="preserve"> the</w:t>
      </w:r>
      <w:r w:rsidR="0041626D" w:rsidRPr="003E2901">
        <w:t xml:space="preserve"> </w:t>
      </w:r>
      <w:r w:rsidR="0041626D">
        <w:t>thesis</w:t>
      </w:r>
      <w:r w:rsidR="0041626D" w:rsidRPr="003E2901">
        <w:t xml:space="preserve"> </w:t>
      </w:r>
      <w:r w:rsidR="0041626D">
        <w:t>are</w:t>
      </w:r>
      <w:r w:rsidR="0041626D" w:rsidRPr="003E2901">
        <w:t xml:space="preserve"> </w:t>
      </w:r>
      <w:r w:rsidR="0041626D">
        <w:t>highlighted</w:t>
      </w:r>
      <w:r w:rsidR="0041626D" w:rsidRPr="003E2901">
        <w:t xml:space="preserve"> on Page </w:t>
      </w:r>
      <w:r w:rsidR="00BB0451">
        <w:t>97</w:t>
      </w:r>
      <w:r w:rsidR="0041626D" w:rsidRPr="003E2901">
        <w:t xml:space="preserve"> highlighted in red color.</w:t>
      </w:r>
    </w:p>
    <w:p w14:paraId="77BF4239" w14:textId="1C179311" w:rsidR="00BB55C7" w:rsidRDefault="003E2901" w:rsidP="00CD5F3D">
      <w:pPr>
        <w:jc w:val="both"/>
        <w:rPr>
          <w:ins w:id="2" w:author="Zhang, Mingfei" w:date="2020-04-24T12:00:00Z"/>
          <w:b/>
          <w:bCs/>
        </w:rPr>
      </w:pPr>
      <w:r w:rsidRPr="003E2901">
        <w:rPr>
          <w:b/>
          <w:bCs/>
        </w:rPr>
        <w:t>3</w:t>
      </w:r>
      <w:r w:rsidR="00BB55C7" w:rsidRPr="003E2901">
        <w:rPr>
          <w:b/>
          <w:bCs/>
        </w:rPr>
        <w:t>. For Prof. Kioupakis’s comment about “using pretrained neural network model to study vacancy migration barriers in a more statistic way.” (rephrase</w:t>
      </w:r>
      <w:r w:rsidR="00267661">
        <w:rPr>
          <w:b/>
          <w:bCs/>
        </w:rPr>
        <w:t>d</w:t>
      </w:r>
      <w:r w:rsidR="00BB55C7" w:rsidRPr="003E2901">
        <w:rPr>
          <w:b/>
          <w:bCs/>
        </w:rPr>
        <w:t>):</w:t>
      </w:r>
    </w:p>
    <w:p w14:paraId="4F71A959" w14:textId="0FB604EA" w:rsidR="00887203" w:rsidRPr="00E21749" w:rsidRDefault="003E721C" w:rsidP="00CD5F3D">
      <w:pPr>
        <w:jc w:val="both"/>
        <w:rPr>
          <w:b/>
          <w:bCs/>
        </w:rPr>
      </w:pPr>
      <w:r w:rsidRPr="003E721C">
        <w:rPr>
          <w:b/>
          <w:bCs/>
        </w:rPr>
        <w:drawing>
          <wp:inline distT="0" distB="0" distL="0" distR="0" wp14:anchorId="54E73257" wp14:editId="014041DA">
            <wp:extent cx="2642482" cy="2062886"/>
            <wp:effectExtent l="0" t="0" r="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8583" cy="2075455"/>
                    </a:xfrm>
                    <a:prstGeom prst="rect">
                      <a:avLst/>
                    </a:prstGeom>
                  </pic:spPr>
                </pic:pic>
              </a:graphicData>
            </a:graphic>
          </wp:inline>
        </w:drawing>
      </w:r>
    </w:p>
    <w:p w14:paraId="7FE6FCE8" w14:textId="2194F05D" w:rsidR="003E2901" w:rsidRDefault="00BB55C7" w:rsidP="00CD5F3D">
      <w:pPr>
        <w:pStyle w:val="NormalWeb"/>
        <w:jc w:val="both"/>
      </w:pPr>
      <w:r w:rsidRPr="003E2901">
        <w:lastRenderedPageBreak/>
        <w:t>Thank you for your comment</w:t>
      </w:r>
      <w:r w:rsidR="00303A4A">
        <w:t>!</w:t>
      </w:r>
      <w:r w:rsidRPr="003E2901">
        <w:t xml:space="preserve"> </w:t>
      </w:r>
      <w:r w:rsidR="00361269" w:rsidRPr="003E2901">
        <w:t>Using this method, vacancy migration barriers can be studied under different amount</w:t>
      </w:r>
      <w:r w:rsidR="003551BD">
        <w:t>s</w:t>
      </w:r>
      <w:r w:rsidR="00361269" w:rsidRPr="003E2901">
        <w:t xml:space="preserve"> of local </w:t>
      </w:r>
      <w:r w:rsidR="005E790E" w:rsidRPr="003E2901">
        <w:t>conce</w:t>
      </w:r>
      <w:r w:rsidR="00CD734E">
        <w:t>ntr</w:t>
      </w:r>
      <w:r w:rsidR="005E790E" w:rsidRPr="003E2901">
        <w:t>ation</w:t>
      </w:r>
      <w:r w:rsidR="00361269" w:rsidRPr="003E2901">
        <w:t xml:space="preserve"> change more systematically. </w:t>
      </w:r>
      <w:r w:rsidR="003E2901" w:rsidRPr="003E2901">
        <w:t>As shown in Figure. 6.15,</w:t>
      </w:r>
      <w:r w:rsidR="003E2901">
        <w:t xml:space="preserve"> </w:t>
      </w:r>
      <w:r w:rsidR="003E2901" w:rsidRPr="003E2901">
        <w:t xml:space="preserve">we plotted vacancy migration barriers of </w:t>
      </w:r>
      <w:r w:rsidR="004E7530">
        <w:t xml:space="preserve">a </w:t>
      </w:r>
      <w:r w:rsidR="003E2901" w:rsidRPr="003E2901">
        <w:t xml:space="preserve">vacancy jumping to </w:t>
      </w:r>
      <w:r w:rsidR="005E790E">
        <w:t xml:space="preserve">its adjacent lattice site that is occupied by </w:t>
      </w:r>
      <w:r w:rsidR="003E2901" w:rsidRPr="003E2901">
        <w:t xml:space="preserve">Al, Mg, </w:t>
      </w:r>
      <w:r w:rsidR="005E790E">
        <w:t>or</w:t>
      </w:r>
      <w:r w:rsidR="005E790E" w:rsidRPr="003E2901">
        <w:t xml:space="preserve"> </w:t>
      </w:r>
      <w:r w:rsidR="003E2901" w:rsidRPr="003E2901">
        <w:t>Zn for different local environments. We take advantage of our pre-trained neural network model to random</w:t>
      </w:r>
      <w:r w:rsidR="00FA576F">
        <w:t>ly</w:t>
      </w:r>
      <w:r w:rsidR="003E2901" w:rsidRPr="003E2901">
        <w:t xml:space="preserve"> sample 500,000 different local environments. </w:t>
      </w:r>
      <w:r w:rsidR="003E2901">
        <w:t xml:space="preserve">We found </w:t>
      </w:r>
      <w:r w:rsidR="003E2901" w:rsidRPr="003E2901">
        <w:t xml:space="preserve">when Al local concentration is </w:t>
      </w:r>
      <w:r w:rsidR="005F79AD">
        <w:t xml:space="preserve">very </w:t>
      </w:r>
      <w:r w:rsidR="003E2901" w:rsidRPr="003E2901">
        <w:t>low</w:t>
      </w:r>
      <w:r w:rsidR="008D0BF0">
        <w:t xml:space="preserve"> </w:t>
      </w:r>
      <w:r w:rsidR="003E2901" w:rsidRPr="003E2901">
        <w:t xml:space="preserve">in Figure 6.15 (a), Zn and Mg mobility </w:t>
      </w:r>
      <w:r w:rsidR="00482EDA">
        <w:t>is</w:t>
      </w:r>
      <w:r w:rsidR="003E2901" w:rsidRPr="003E2901">
        <w:t xml:space="preserve"> much </w:t>
      </w:r>
      <w:r w:rsidR="008D0BF0">
        <w:t>higher</w:t>
      </w:r>
      <w:r w:rsidR="003E2901" w:rsidRPr="003E2901">
        <w:t xml:space="preserve"> than Al</w:t>
      </w:r>
      <w:r w:rsidR="004C09D0">
        <w:t xml:space="preserve"> since the migration barriers of the vacancy jumping to the adjacent Zn and Mg atoms are always lower than their counterpart for Al atoms</w:t>
      </w:r>
      <w:r w:rsidR="00482EDA">
        <w:t>.</w:t>
      </w:r>
      <w:r w:rsidR="008D0BF0">
        <w:t xml:space="preserve"> </w:t>
      </w:r>
      <w:r w:rsidR="00FA576F" w:rsidRPr="00FA576F">
        <w:t>A local environment with very low Al concentration usually means Mg/Zn atoms are enriched.</w:t>
      </w:r>
      <w:r w:rsidR="00FA576F">
        <w:t xml:space="preserve"> </w:t>
      </w:r>
      <w:r w:rsidR="006E5823">
        <w:t>H</w:t>
      </w:r>
      <w:r w:rsidR="00482EDA">
        <w:t xml:space="preserve">ighly mobile Zn and Mg atoms might </w:t>
      </w:r>
      <w:r w:rsidR="008D0BF0">
        <w:t>provid</w:t>
      </w:r>
      <w:r w:rsidR="00482EDA">
        <w:t>e</w:t>
      </w:r>
      <w:r w:rsidR="003E2901" w:rsidRPr="003E2901">
        <w:t xml:space="preserve"> the opportunity for </w:t>
      </w:r>
      <w:r w:rsidR="00482EDA">
        <w:t>Zn</w:t>
      </w:r>
      <w:r w:rsidR="003E2901" w:rsidRPr="003E2901">
        <w:t xml:space="preserve"> and </w:t>
      </w:r>
      <w:r w:rsidR="00482EDA">
        <w:t>Mg</w:t>
      </w:r>
      <w:r w:rsidR="003E2901" w:rsidRPr="003E2901">
        <w:t xml:space="preserve"> atoms to reorganize and form stable clusters</w:t>
      </w:r>
      <w:r w:rsidR="005F79AD">
        <w:t xml:space="preserve"> under low Al concentration</w:t>
      </w:r>
      <w:r w:rsidR="003E2901" w:rsidRPr="003E2901">
        <w:t xml:space="preserve">. </w:t>
      </w:r>
      <w:r w:rsidR="004C09D0">
        <w:t>In addition, l</w:t>
      </w:r>
      <w:r w:rsidR="003E2901" w:rsidRPr="003E2901">
        <w:t>ow</w:t>
      </w:r>
      <w:r w:rsidR="004C09D0">
        <w:t>er</w:t>
      </w:r>
      <w:r w:rsidR="003E2901" w:rsidRPr="003E2901">
        <w:t xml:space="preserve"> barriers of the vacancy jumping to Zn </w:t>
      </w:r>
      <w:r w:rsidR="004C09D0">
        <w:t xml:space="preserve">compared with their counterparts of Mg </w:t>
      </w:r>
      <w:r w:rsidR="003E2901" w:rsidRPr="003E2901">
        <w:t>could result in the slightly Zn-rich clusters during the early stage of clustering.</w:t>
      </w:r>
      <w:r w:rsidR="004C09D0">
        <w:t xml:space="preserve"> As shown in Fig. 6.15 (b) and (c), the migration barriers of the vacancy jumping to the adjacent Zn, Mg</w:t>
      </w:r>
      <w:r w:rsidR="00273AD8">
        <w:t>,</w:t>
      </w:r>
      <w:r w:rsidR="004C09D0">
        <w:t xml:space="preserve"> and Al atoms always rank in the order of Zn &lt; Mg &lt; Al regardless of the local concentration, </w:t>
      </w:r>
      <w:r w:rsidR="004C09D0" w:rsidRPr="004C09D0">
        <w:t>further suggesting the tendencies of high mobility of Zn atoms and the formation of Zn-rich clusters</w:t>
      </w:r>
      <w:r w:rsidR="004C09D0">
        <w:t xml:space="preserve">. </w:t>
      </w:r>
      <w:r w:rsidR="003E2901">
        <w:t xml:space="preserve">Corresponding changes have been made </w:t>
      </w:r>
      <w:r w:rsidR="004C09D0">
        <w:t xml:space="preserve">on </w:t>
      </w:r>
      <w:r w:rsidR="003E2901">
        <w:t>Page 13</w:t>
      </w:r>
      <w:r w:rsidR="003551BD">
        <w:t>3</w:t>
      </w:r>
      <w:r w:rsidR="003E2901">
        <w:t xml:space="preserve"> and 13</w:t>
      </w:r>
      <w:r w:rsidR="003551BD">
        <w:t>4</w:t>
      </w:r>
      <w:r w:rsidR="003E2901">
        <w:t xml:space="preserve"> </w:t>
      </w:r>
      <w:r w:rsidR="00A441B9">
        <w:t>highlighted</w:t>
      </w:r>
      <w:r w:rsidR="003E2901">
        <w:t xml:space="preserve"> in red color</w:t>
      </w:r>
      <w:r w:rsidR="00BB0451">
        <w:t>.</w:t>
      </w:r>
    </w:p>
    <w:p w14:paraId="1AED73D4" w14:textId="5C38F1DB" w:rsidR="003E2901" w:rsidRPr="00E21749" w:rsidRDefault="00E21749" w:rsidP="00CD5F3D">
      <w:pPr>
        <w:pStyle w:val="NormalWeb"/>
        <w:jc w:val="both"/>
        <w:rPr>
          <w:b/>
          <w:bCs/>
        </w:rPr>
      </w:pPr>
      <w:r w:rsidRPr="00E21749">
        <w:rPr>
          <w:b/>
          <w:bCs/>
        </w:rPr>
        <w:t>4. For Prof. Gao’s comment “In multiscale simulations of Ag film quality during sputtering by changing substrate structures and chemistry, a simple L-J potential is used to describe different bonding strength of Ag-substrate atoms and substrate-substrate atoms. The comments on how accurate this potential is may be helpful.”</w:t>
      </w:r>
    </w:p>
    <w:p w14:paraId="0FA356F9" w14:textId="4010D57F" w:rsidR="00E21749" w:rsidRDefault="00E21749" w:rsidP="00CD5F3D">
      <w:pPr>
        <w:pStyle w:val="NormalWeb"/>
        <w:jc w:val="both"/>
      </w:pPr>
      <w:r>
        <w:t xml:space="preserve">Thank you for pointing </w:t>
      </w:r>
      <w:r w:rsidR="00A441B9">
        <w:t xml:space="preserve">it </w:t>
      </w:r>
      <w:r>
        <w:t>out</w:t>
      </w:r>
      <w:r w:rsidR="00303A4A">
        <w:t>!</w:t>
      </w:r>
      <w:r>
        <w:t xml:space="preserve"> I should not neglect this benchmark</w:t>
      </w:r>
      <w:r w:rsidR="00A441B9">
        <w:t xml:space="preserve"> calculation</w:t>
      </w:r>
      <w:r>
        <w:t xml:space="preserve"> in </w:t>
      </w:r>
      <w:r w:rsidR="00A441B9">
        <w:t>my previous thesis</w:t>
      </w:r>
      <w:r>
        <w:t xml:space="preserve">. </w:t>
      </w:r>
      <w:r w:rsidR="003339D6">
        <w:t xml:space="preserve">We tune our L-J potential </w:t>
      </w:r>
      <w:r w:rsidR="00A441B9">
        <w:t xml:space="preserve">so that the adsorption strength of Ag on the substrate is </w:t>
      </w:r>
      <w:r w:rsidR="00A441B9" w:rsidRPr="00A441B9">
        <w:t>equivalent</w:t>
      </w:r>
      <w:r w:rsidR="00A441B9">
        <w:t xml:space="preserve"> to the </w:t>
      </w:r>
      <w:r w:rsidR="003339D6">
        <w:t>Ag adsorption</w:t>
      </w:r>
      <w:r w:rsidR="00A441B9">
        <w:t xml:space="preserve"> energy</w:t>
      </w:r>
      <w:r w:rsidR="003339D6">
        <w:t xml:space="preserve"> on ZnO surfaces</w:t>
      </w:r>
      <w:r w:rsidR="00A441B9">
        <w:t xml:space="preserve"> that is fully saturated by ½ ML H based on DFT calculations</w:t>
      </w:r>
      <w:r w:rsidR="003339D6">
        <w:t xml:space="preserve">. A plot of the most stable Ag adsorption site was added in Figure 4.2 on Page </w:t>
      </w:r>
      <w:r w:rsidR="007F5A05">
        <w:t>41</w:t>
      </w:r>
      <w:r w:rsidR="003339D6">
        <w:t xml:space="preserve">. </w:t>
      </w:r>
      <w:r w:rsidR="00A441B9">
        <w:t>The c</w:t>
      </w:r>
      <w:r w:rsidR="003339D6">
        <w:t xml:space="preserve">orresponding </w:t>
      </w:r>
      <w:r w:rsidR="00A441B9">
        <w:t>discussions have been</w:t>
      </w:r>
      <w:r w:rsidR="003339D6">
        <w:t xml:space="preserve"> also added on Page </w:t>
      </w:r>
      <w:r w:rsidR="007F5A05">
        <w:t>42</w:t>
      </w:r>
      <w:r w:rsidR="003339D6">
        <w:t>.</w:t>
      </w:r>
    </w:p>
    <w:p w14:paraId="01C61FDA" w14:textId="7CA4A232" w:rsidR="003339D6" w:rsidRPr="00CD5F3D" w:rsidRDefault="003339D6" w:rsidP="00CD5F3D">
      <w:pPr>
        <w:pStyle w:val="NormalWeb"/>
        <w:jc w:val="both"/>
        <w:rPr>
          <w:b/>
          <w:bCs/>
        </w:rPr>
      </w:pPr>
      <w:r w:rsidRPr="00CD5F3D">
        <w:rPr>
          <w:b/>
          <w:bCs/>
        </w:rPr>
        <w:t>5. For Prof. Gao’s second comment: “In the summary, it seems that Chapter VI summarizes the methods to study simulate the solute clustering kinetics in Al 7000 series alloys. It could be nice to summarize what we have really learnt from these simulations.”</w:t>
      </w:r>
    </w:p>
    <w:p w14:paraId="010CD4E7" w14:textId="32931CA6" w:rsidR="003339D6" w:rsidRPr="00F2674D" w:rsidRDefault="003339D6" w:rsidP="00F2674D">
      <w:pPr>
        <w:jc w:val="both"/>
      </w:pPr>
      <w:r w:rsidRPr="00CD5F3D">
        <w:t xml:space="preserve">Thank you for your </w:t>
      </w:r>
      <w:r w:rsidR="00CD5F3D" w:rsidRPr="00CD5F3D">
        <w:t>suggestion</w:t>
      </w:r>
      <w:r w:rsidR="00303A4A">
        <w:t>!</w:t>
      </w:r>
      <w:r w:rsidR="00CD5F3D" w:rsidRPr="00CD5F3D">
        <w:t xml:space="preserve"> We can learn the following from our neural network model and kinetic Monte Carlo simulation: 1) during the early stage of clustering, Zn-rich clusters </w:t>
      </w:r>
      <w:r w:rsidR="00A441B9">
        <w:t>appear first</w:t>
      </w:r>
      <w:r w:rsidR="00944C83">
        <w:t>,</w:t>
      </w:r>
      <w:r w:rsidR="00A441B9">
        <w:t xml:space="preserve"> </w:t>
      </w:r>
      <w:r w:rsidR="00CD5F3D" w:rsidRPr="00CD5F3D">
        <w:t xml:space="preserve">and these clusters become stable very soon, only after 3 seconds; 2) for early-stage clusters, Zn/Mg ratio is converged to 1.2, which </w:t>
      </w:r>
      <w:r w:rsidR="00A441B9">
        <w:t xml:space="preserve">is consistent </w:t>
      </w:r>
      <w:r w:rsidR="00CD5F3D" w:rsidRPr="00CD5F3D">
        <w:t xml:space="preserve">with experimental </w:t>
      </w:r>
      <w:r w:rsidR="00A441B9">
        <w:t>observations</w:t>
      </w:r>
      <w:r w:rsidR="00CD5F3D" w:rsidRPr="00CD5F3D">
        <w:t xml:space="preserve">; 3) one possible reason for slightly Zn-rich early-stage clusters is </w:t>
      </w:r>
      <w:r w:rsidR="00944C83">
        <w:t>the</w:t>
      </w:r>
      <w:r w:rsidR="00944C83" w:rsidRPr="00CD5F3D">
        <w:t xml:space="preserve"> </w:t>
      </w:r>
      <w:r w:rsidR="00CD5F3D" w:rsidRPr="00CD5F3D">
        <w:t>migration barriers for</w:t>
      </w:r>
      <w:r w:rsidR="00944C83">
        <w:t xml:space="preserve"> the vacancy to jump to the adjacent</w:t>
      </w:r>
      <w:r w:rsidR="00CD5F3D" w:rsidRPr="00CD5F3D">
        <w:t xml:space="preserve"> Zn </w:t>
      </w:r>
      <w:r w:rsidR="00944C83">
        <w:t xml:space="preserve">atom </w:t>
      </w:r>
      <w:r w:rsidR="00CD5F3D" w:rsidRPr="00CD5F3D">
        <w:t>is lower than</w:t>
      </w:r>
      <w:r w:rsidR="00944C83">
        <w:t xml:space="preserve"> their counterparts for</w:t>
      </w:r>
      <w:r w:rsidR="00CD5F3D" w:rsidRPr="00CD5F3D">
        <w:t xml:space="preserve"> Mg or Al.</w:t>
      </w:r>
      <w:r w:rsidR="00CD5F3D">
        <w:t xml:space="preserve"> </w:t>
      </w:r>
      <w:r w:rsidR="0053080A">
        <w:t>The c</w:t>
      </w:r>
      <w:r w:rsidR="00CD5F3D" w:rsidRPr="00CD5F3D">
        <w:t>orresponding conclusion has been added on Page 14</w:t>
      </w:r>
      <w:r w:rsidR="004E7530">
        <w:t>7</w:t>
      </w:r>
      <w:r w:rsidR="00CD5F3D" w:rsidRPr="00CD5F3D">
        <w:t xml:space="preserve"> and 15</w:t>
      </w:r>
      <w:r w:rsidR="001E431B">
        <w:t>1</w:t>
      </w:r>
      <w:r w:rsidR="00CD5F3D" w:rsidRPr="00CD5F3D">
        <w:t>.</w:t>
      </w:r>
    </w:p>
    <w:p w14:paraId="6FF1E659" w14:textId="5C4A0B36" w:rsidR="00E21749" w:rsidRDefault="00F2674D" w:rsidP="00CD5F3D">
      <w:pPr>
        <w:pStyle w:val="NormalWeb"/>
        <w:jc w:val="both"/>
      </w:pPr>
      <w:r>
        <w:t>Thank all my committee members again for your insightful suggestions and comments to make my thesis more sound and solid.</w:t>
      </w:r>
    </w:p>
    <w:p w14:paraId="1A5E1C16" w14:textId="22815EAA" w:rsidR="00BB55C7" w:rsidRPr="00CD5F3D" w:rsidRDefault="00BB55C7" w:rsidP="00CD5F3D">
      <w:pPr>
        <w:jc w:val="both"/>
      </w:pPr>
    </w:p>
    <w:p w14:paraId="2649D810" w14:textId="7CDC1C83" w:rsidR="00BB55C7" w:rsidRDefault="00F2674D" w:rsidP="00CD5F3D">
      <w:pPr>
        <w:jc w:val="both"/>
      </w:pPr>
      <w:r>
        <w:t>Yours Sincerely,</w:t>
      </w:r>
    </w:p>
    <w:p w14:paraId="01BEB762" w14:textId="192B0A0F" w:rsidR="00FC1BCC" w:rsidRPr="00CD5F3D" w:rsidRDefault="00F2674D" w:rsidP="00CD5F3D">
      <w:pPr>
        <w:jc w:val="both"/>
      </w:pPr>
      <w:r>
        <w:t>Mingfei Zhang</w:t>
      </w:r>
    </w:p>
    <w:sectPr w:rsidR="00FC1BCC" w:rsidRPr="00CD5F3D" w:rsidSect="003E0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22157"/>
    <w:multiLevelType w:val="hybridMultilevel"/>
    <w:tmpl w:val="15388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0430E"/>
    <w:multiLevelType w:val="hybridMultilevel"/>
    <w:tmpl w:val="EBF81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Qi, Liang">
    <w15:presenceInfo w15:providerId="AD" w15:userId="S::qiliang@umich.edu::83de18bd-7888-4567-84ce-f9669b1b83de"/>
  </w15:person>
  <w15:person w15:author="Zhang, Mingfei">
    <w15:presenceInfo w15:providerId="AD" w15:userId="S::mingfei@umich.edu::310e84ca-6c04-419e-b2f8-824e2cb0e0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D2"/>
    <w:rsid w:val="000717B9"/>
    <w:rsid w:val="000B2292"/>
    <w:rsid w:val="000B526C"/>
    <w:rsid w:val="00112C4C"/>
    <w:rsid w:val="00147C20"/>
    <w:rsid w:val="001E431B"/>
    <w:rsid w:val="00252243"/>
    <w:rsid w:val="00267661"/>
    <w:rsid w:val="00273AD8"/>
    <w:rsid w:val="00303A4A"/>
    <w:rsid w:val="003339D6"/>
    <w:rsid w:val="003551BD"/>
    <w:rsid w:val="00361269"/>
    <w:rsid w:val="00382EE1"/>
    <w:rsid w:val="003E08DE"/>
    <w:rsid w:val="003E2901"/>
    <w:rsid w:val="003E460C"/>
    <w:rsid w:val="003E721C"/>
    <w:rsid w:val="0041626D"/>
    <w:rsid w:val="00437D15"/>
    <w:rsid w:val="00482EDA"/>
    <w:rsid w:val="004C09D0"/>
    <w:rsid w:val="004D6001"/>
    <w:rsid w:val="004E7530"/>
    <w:rsid w:val="00511CA4"/>
    <w:rsid w:val="0053080A"/>
    <w:rsid w:val="00574EA1"/>
    <w:rsid w:val="005B7B07"/>
    <w:rsid w:val="005E790E"/>
    <w:rsid w:val="005F79AD"/>
    <w:rsid w:val="00647CC7"/>
    <w:rsid w:val="006E5823"/>
    <w:rsid w:val="00716AD1"/>
    <w:rsid w:val="007915E9"/>
    <w:rsid w:val="007F5A05"/>
    <w:rsid w:val="00887203"/>
    <w:rsid w:val="008B6F9C"/>
    <w:rsid w:val="008D0BF0"/>
    <w:rsid w:val="008D7902"/>
    <w:rsid w:val="00944C83"/>
    <w:rsid w:val="00975CA8"/>
    <w:rsid w:val="00A441B9"/>
    <w:rsid w:val="00BB0451"/>
    <w:rsid w:val="00BB55C7"/>
    <w:rsid w:val="00C443D2"/>
    <w:rsid w:val="00CB7530"/>
    <w:rsid w:val="00CD5F3D"/>
    <w:rsid w:val="00CD734E"/>
    <w:rsid w:val="00D02F9D"/>
    <w:rsid w:val="00D426DF"/>
    <w:rsid w:val="00E21749"/>
    <w:rsid w:val="00EC2563"/>
    <w:rsid w:val="00F2674D"/>
    <w:rsid w:val="00F40FA1"/>
    <w:rsid w:val="00FA3BC2"/>
    <w:rsid w:val="00FA576F"/>
    <w:rsid w:val="00FC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2F32"/>
  <w15:chartTrackingRefBased/>
  <w15:docId w15:val="{2831886A-D3D5-AC4D-AE34-DD0855CB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A4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5C7"/>
    <w:pPr>
      <w:ind w:left="720"/>
      <w:contextualSpacing/>
    </w:pPr>
  </w:style>
  <w:style w:type="paragraph" w:styleId="NormalWeb">
    <w:name w:val="Normal (Web)"/>
    <w:basedOn w:val="Normal"/>
    <w:uiPriority w:val="99"/>
    <w:unhideWhenUsed/>
    <w:rsid w:val="003E2901"/>
    <w:pPr>
      <w:spacing w:before="100" w:beforeAutospacing="1" w:after="100" w:afterAutospacing="1"/>
    </w:pPr>
  </w:style>
  <w:style w:type="paragraph" w:styleId="BalloonText">
    <w:name w:val="Balloon Text"/>
    <w:basedOn w:val="Normal"/>
    <w:link w:val="BalloonTextChar"/>
    <w:uiPriority w:val="99"/>
    <w:semiHidden/>
    <w:unhideWhenUsed/>
    <w:rsid w:val="00437D15"/>
    <w:rPr>
      <w:sz w:val="18"/>
      <w:szCs w:val="18"/>
    </w:rPr>
  </w:style>
  <w:style w:type="character" w:customStyle="1" w:styleId="BalloonTextChar">
    <w:name w:val="Balloon Text Char"/>
    <w:basedOn w:val="DefaultParagraphFont"/>
    <w:link w:val="BalloonText"/>
    <w:uiPriority w:val="99"/>
    <w:semiHidden/>
    <w:rsid w:val="00437D15"/>
    <w:rPr>
      <w:rFonts w:ascii="Times New Roman" w:hAnsi="Times New Roman" w:cs="Times New Roman"/>
      <w:sz w:val="18"/>
      <w:szCs w:val="18"/>
    </w:rPr>
  </w:style>
  <w:style w:type="character" w:styleId="Hyperlink">
    <w:name w:val="Hyperlink"/>
    <w:basedOn w:val="DefaultParagraphFont"/>
    <w:uiPriority w:val="99"/>
    <w:unhideWhenUsed/>
    <w:rsid w:val="0041626D"/>
    <w:rPr>
      <w:color w:val="0000FF"/>
      <w:u w:val="single"/>
    </w:rPr>
  </w:style>
  <w:style w:type="character" w:styleId="UnresolvedMention">
    <w:name w:val="Unresolved Mention"/>
    <w:basedOn w:val="DefaultParagraphFont"/>
    <w:uiPriority w:val="99"/>
    <w:semiHidden/>
    <w:unhideWhenUsed/>
    <w:rsid w:val="0041626D"/>
    <w:rPr>
      <w:color w:val="605E5C"/>
      <w:shd w:val="clear" w:color="auto" w:fill="E1DFDD"/>
    </w:rPr>
  </w:style>
  <w:style w:type="character" w:styleId="CommentReference">
    <w:name w:val="annotation reference"/>
    <w:basedOn w:val="DefaultParagraphFont"/>
    <w:uiPriority w:val="99"/>
    <w:semiHidden/>
    <w:unhideWhenUsed/>
    <w:rsid w:val="0041626D"/>
    <w:rPr>
      <w:sz w:val="16"/>
      <w:szCs w:val="16"/>
    </w:rPr>
  </w:style>
  <w:style w:type="paragraph" w:styleId="CommentText">
    <w:name w:val="annotation text"/>
    <w:basedOn w:val="Normal"/>
    <w:link w:val="CommentTextChar"/>
    <w:uiPriority w:val="99"/>
    <w:semiHidden/>
    <w:unhideWhenUsed/>
    <w:rsid w:val="0041626D"/>
    <w:rPr>
      <w:sz w:val="20"/>
      <w:szCs w:val="20"/>
    </w:rPr>
  </w:style>
  <w:style w:type="character" w:customStyle="1" w:styleId="CommentTextChar">
    <w:name w:val="Comment Text Char"/>
    <w:basedOn w:val="DefaultParagraphFont"/>
    <w:link w:val="CommentText"/>
    <w:uiPriority w:val="99"/>
    <w:semiHidden/>
    <w:rsid w:val="0041626D"/>
    <w:rPr>
      <w:sz w:val="20"/>
      <w:szCs w:val="20"/>
    </w:rPr>
  </w:style>
  <w:style w:type="paragraph" w:styleId="CommentSubject">
    <w:name w:val="annotation subject"/>
    <w:basedOn w:val="CommentText"/>
    <w:next w:val="CommentText"/>
    <w:link w:val="CommentSubjectChar"/>
    <w:uiPriority w:val="99"/>
    <w:semiHidden/>
    <w:unhideWhenUsed/>
    <w:rsid w:val="0041626D"/>
    <w:rPr>
      <w:b/>
      <w:bCs/>
    </w:rPr>
  </w:style>
  <w:style w:type="character" w:customStyle="1" w:styleId="CommentSubjectChar">
    <w:name w:val="Comment Subject Char"/>
    <w:basedOn w:val="CommentTextChar"/>
    <w:link w:val="CommentSubject"/>
    <w:uiPriority w:val="99"/>
    <w:semiHidden/>
    <w:rsid w:val="0041626D"/>
    <w:rPr>
      <w:b/>
      <w:bCs/>
      <w:sz w:val="20"/>
      <w:szCs w:val="20"/>
    </w:rPr>
  </w:style>
  <w:style w:type="paragraph" w:styleId="Revision">
    <w:name w:val="Revision"/>
    <w:hidden/>
    <w:uiPriority w:val="99"/>
    <w:semiHidden/>
    <w:rsid w:val="00CD734E"/>
  </w:style>
  <w:style w:type="character" w:styleId="FollowedHyperlink">
    <w:name w:val="FollowedHyperlink"/>
    <w:basedOn w:val="DefaultParagraphFont"/>
    <w:uiPriority w:val="99"/>
    <w:semiHidden/>
    <w:unhideWhenUsed/>
    <w:rsid w:val="00BB04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8811">
      <w:bodyDiv w:val="1"/>
      <w:marLeft w:val="0"/>
      <w:marRight w:val="0"/>
      <w:marTop w:val="0"/>
      <w:marBottom w:val="0"/>
      <w:divBdr>
        <w:top w:val="none" w:sz="0" w:space="0" w:color="auto"/>
        <w:left w:val="none" w:sz="0" w:space="0" w:color="auto"/>
        <w:bottom w:val="none" w:sz="0" w:space="0" w:color="auto"/>
        <w:right w:val="none" w:sz="0" w:space="0" w:color="auto"/>
      </w:divBdr>
      <w:divsChild>
        <w:div w:id="1007824779">
          <w:marLeft w:val="0"/>
          <w:marRight w:val="0"/>
          <w:marTop w:val="0"/>
          <w:marBottom w:val="0"/>
          <w:divBdr>
            <w:top w:val="none" w:sz="0" w:space="0" w:color="auto"/>
            <w:left w:val="none" w:sz="0" w:space="0" w:color="auto"/>
            <w:bottom w:val="none" w:sz="0" w:space="0" w:color="auto"/>
            <w:right w:val="none" w:sz="0" w:space="0" w:color="auto"/>
          </w:divBdr>
          <w:divsChild>
            <w:div w:id="708800808">
              <w:marLeft w:val="0"/>
              <w:marRight w:val="0"/>
              <w:marTop w:val="0"/>
              <w:marBottom w:val="0"/>
              <w:divBdr>
                <w:top w:val="none" w:sz="0" w:space="0" w:color="auto"/>
                <w:left w:val="none" w:sz="0" w:space="0" w:color="auto"/>
                <w:bottom w:val="none" w:sz="0" w:space="0" w:color="auto"/>
                <w:right w:val="none" w:sz="0" w:space="0" w:color="auto"/>
              </w:divBdr>
              <w:divsChild>
                <w:div w:id="6541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07367">
      <w:bodyDiv w:val="1"/>
      <w:marLeft w:val="0"/>
      <w:marRight w:val="0"/>
      <w:marTop w:val="0"/>
      <w:marBottom w:val="0"/>
      <w:divBdr>
        <w:top w:val="none" w:sz="0" w:space="0" w:color="auto"/>
        <w:left w:val="none" w:sz="0" w:space="0" w:color="auto"/>
        <w:bottom w:val="none" w:sz="0" w:space="0" w:color="auto"/>
        <w:right w:val="none" w:sz="0" w:space="0" w:color="auto"/>
      </w:divBdr>
      <w:divsChild>
        <w:div w:id="1957180704">
          <w:marLeft w:val="0"/>
          <w:marRight w:val="0"/>
          <w:marTop w:val="0"/>
          <w:marBottom w:val="0"/>
          <w:divBdr>
            <w:top w:val="none" w:sz="0" w:space="0" w:color="auto"/>
            <w:left w:val="none" w:sz="0" w:space="0" w:color="auto"/>
            <w:bottom w:val="none" w:sz="0" w:space="0" w:color="auto"/>
            <w:right w:val="none" w:sz="0" w:space="0" w:color="auto"/>
          </w:divBdr>
          <w:divsChild>
            <w:div w:id="270094044">
              <w:marLeft w:val="0"/>
              <w:marRight w:val="0"/>
              <w:marTop w:val="0"/>
              <w:marBottom w:val="0"/>
              <w:divBdr>
                <w:top w:val="none" w:sz="0" w:space="0" w:color="auto"/>
                <w:left w:val="none" w:sz="0" w:space="0" w:color="auto"/>
                <w:bottom w:val="none" w:sz="0" w:space="0" w:color="auto"/>
                <w:right w:val="none" w:sz="0" w:space="0" w:color="auto"/>
              </w:divBdr>
              <w:divsChild>
                <w:div w:id="772015355">
                  <w:marLeft w:val="0"/>
                  <w:marRight w:val="0"/>
                  <w:marTop w:val="0"/>
                  <w:marBottom w:val="0"/>
                  <w:divBdr>
                    <w:top w:val="none" w:sz="0" w:space="0" w:color="auto"/>
                    <w:left w:val="none" w:sz="0" w:space="0" w:color="auto"/>
                    <w:bottom w:val="none" w:sz="0" w:space="0" w:color="auto"/>
                    <w:right w:val="none" w:sz="0" w:space="0" w:color="auto"/>
                  </w:divBdr>
                  <w:divsChild>
                    <w:div w:id="14769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28364">
      <w:bodyDiv w:val="1"/>
      <w:marLeft w:val="0"/>
      <w:marRight w:val="0"/>
      <w:marTop w:val="0"/>
      <w:marBottom w:val="0"/>
      <w:divBdr>
        <w:top w:val="none" w:sz="0" w:space="0" w:color="auto"/>
        <w:left w:val="none" w:sz="0" w:space="0" w:color="auto"/>
        <w:bottom w:val="none" w:sz="0" w:space="0" w:color="auto"/>
        <w:right w:val="none" w:sz="0" w:space="0" w:color="auto"/>
      </w:divBdr>
    </w:div>
    <w:div w:id="697121126">
      <w:bodyDiv w:val="1"/>
      <w:marLeft w:val="0"/>
      <w:marRight w:val="0"/>
      <w:marTop w:val="0"/>
      <w:marBottom w:val="0"/>
      <w:divBdr>
        <w:top w:val="none" w:sz="0" w:space="0" w:color="auto"/>
        <w:left w:val="none" w:sz="0" w:space="0" w:color="auto"/>
        <w:bottom w:val="none" w:sz="0" w:space="0" w:color="auto"/>
        <w:right w:val="none" w:sz="0" w:space="0" w:color="auto"/>
      </w:divBdr>
      <w:divsChild>
        <w:div w:id="314989073">
          <w:marLeft w:val="0"/>
          <w:marRight w:val="0"/>
          <w:marTop w:val="0"/>
          <w:marBottom w:val="0"/>
          <w:divBdr>
            <w:top w:val="none" w:sz="0" w:space="0" w:color="auto"/>
            <w:left w:val="none" w:sz="0" w:space="0" w:color="auto"/>
            <w:bottom w:val="none" w:sz="0" w:space="0" w:color="auto"/>
            <w:right w:val="none" w:sz="0" w:space="0" w:color="auto"/>
          </w:divBdr>
        </w:div>
      </w:divsChild>
    </w:div>
    <w:div w:id="802504980">
      <w:bodyDiv w:val="1"/>
      <w:marLeft w:val="0"/>
      <w:marRight w:val="0"/>
      <w:marTop w:val="0"/>
      <w:marBottom w:val="0"/>
      <w:divBdr>
        <w:top w:val="none" w:sz="0" w:space="0" w:color="auto"/>
        <w:left w:val="none" w:sz="0" w:space="0" w:color="auto"/>
        <w:bottom w:val="none" w:sz="0" w:space="0" w:color="auto"/>
        <w:right w:val="none" w:sz="0" w:space="0" w:color="auto"/>
      </w:divBdr>
      <w:divsChild>
        <w:div w:id="1895967535">
          <w:marLeft w:val="0"/>
          <w:marRight w:val="0"/>
          <w:marTop w:val="0"/>
          <w:marBottom w:val="0"/>
          <w:divBdr>
            <w:top w:val="none" w:sz="0" w:space="0" w:color="auto"/>
            <w:left w:val="none" w:sz="0" w:space="0" w:color="auto"/>
            <w:bottom w:val="none" w:sz="0" w:space="0" w:color="auto"/>
            <w:right w:val="none" w:sz="0" w:space="0" w:color="auto"/>
          </w:divBdr>
          <w:divsChild>
            <w:div w:id="2006588074">
              <w:marLeft w:val="0"/>
              <w:marRight w:val="0"/>
              <w:marTop w:val="0"/>
              <w:marBottom w:val="0"/>
              <w:divBdr>
                <w:top w:val="none" w:sz="0" w:space="0" w:color="auto"/>
                <w:left w:val="none" w:sz="0" w:space="0" w:color="auto"/>
                <w:bottom w:val="none" w:sz="0" w:space="0" w:color="auto"/>
                <w:right w:val="none" w:sz="0" w:space="0" w:color="auto"/>
              </w:divBdr>
              <w:divsChild>
                <w:div w:id="91518006">
                  <w:marLeft w:val="0"/>
                  <w:marRight w:val="0"/>
                  <w:marTop w:val="0"/>
                  <w:marBottom w:val="0"/>
                  <w:divBdr>
                    <w:top w:val="none" w:sz="0" w:space="0" w:color="auto"/>
                    <w:left w:val="none" w:sz="0" w:space="0" w:color="auto"/>
                    <w:bottom w:val="none" w:sz="0" w:space="0" w:color="auto"/>
                    <w:right w:val="none" w:sz="0" w:space="0" w:color="auto"/>
                  </w:divBdr>
                  <w:divsChild>
                    <w:div w:id="3550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77275">
      <w:bodyDiv w:val="1"/>
      <w:marLeft w:val="0"/>
      <w:marRight w:val="0"/>
      <w:marTop w:val="0"/>
      <w:marBottom w:val="0"/>
      <w:divBdr>
        <w:top w:val="none" w:sz="0" w:space="0" w:color="auto"/>
        <w:left w:val="none" w:sz="0" w:space="0" w:color="auto"/>
        <w:bottom w:val="none" w:sz="0" w:space="0" w:color="auto"/>
        <w:right w:val="none" w:sz="0" w:space="0" w:color="auto"/>
      </w:divBdr>
    </w:div>
    <w:div w:id="2092045997">
      <w:bodyDiv w:val="1"/>
      <w:marLeft w:val="0"/>
      <w:marRight w:val="0"/>
      <w:marTop w:val="0"/>
      <w:marBottom w:val="0"/>
      <w:divBdr>
        <w:top w:val="none" w:sz="0" w:space="0" w:color="auto"/>
        <w:left w:val="none" w:sz="0" w:space="0" w:color="auto"/>
        <w:bottom w:val="none" w:sz="0" w:space="0" w:color="auto"/>
        <w:right w:val="none" w:sz="0" w:space="0" w:color="auto"/>
      </w:divBdr>
    </w:div>
    <w:div w:id="212835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nature.com/articles/nmat17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opscience.iop.org/article/10.1149/1.185698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09574-C86D-0241-9D89-7089AB2F2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Mingfei</dc:creator>
  <cp:keywords/>
  <dc:description/>
  <cp:lastModifiedBy>Zhang, Mingfei</cp:lastModifiedBy>
  <cp:revision>2</cp:revision>
  <dcterms:created xsi:type="dcterms:W3CDTF">2020-04-24T16:21:00Z</dcterms:created>
  <dcterms:modified xsi:type="dcterms:W3CDTF">2020-04-24T16:21:00Z</dcterms:modified>
</cp:coreProperties>
</file>